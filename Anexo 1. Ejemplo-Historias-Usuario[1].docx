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C242AF" w14:textId="1B0E7328" w:rsidR="00F7676C" w:rsidRDefault="00F7676C" w:rsidP="68AF89F3">
      <w:pPr>
        <w:pStyle w:val="Textoindependiente"/>
        <w:spacing w:after="0"/>
        <w:jc w:val="center"/>
        <w:rPr>
          <w:rStyle w:val="Ninguno"/>
          <w:rFonts w:ascii="Arial" w:hAnsi="Arial"/>
          <w:b/>
          <w:bCs/>
          <w:sz w:val="24"/>
          <w:szCs w:val="24"/>
        </w:rPr>
      </w:pPr>
      <w:r w:rsidRPr="68AF89F3">
        <w:rPr>
          <w:rStyle w:val="Ninguno"/>
          <w:rFonts w:ascii="Arial" w:hAnsi="Arial"/>
          <w:b/>
          <w:bCs/>
          <w:sz w:val="24"/>
          <w:szCs w:val="24"/>
        </w:rPr>
        <w:t xml:space="preserve">ANEXO </w:t>
      </w:r>
      <w:r w:rsidR="5E6EDF76" w:rsidRPr="68AF89F3">
        <w:rPr>
          <w:rStyle w:val="Ninguno"/>
          <w:rFonts w:ascii="Arial" w:hAnsi="Arial"/>
          <w:b/>
          <w:bCs/>
          <w:sz w:val="24"/>
          <w:szCs w:val="24"/>
        </w:rPr>
        <w:t>1</w:t>
      </w:r>
    </w:p>
    <w:p w14:paraId="43853DAB" w14:textId="77777777" w:rsidR="00F7676C" w:rsidRPr="00F7676C" w:rsidRDefault="00F7676C" w:rsidP="00F7676C">
      <w:pPr>
        <w:pStyle w:val="Textoindependiente"/>
        <w:spacing w:after="0"/>
        <w:jc w:val="center"/>
        <w:rPr>
          <w:rFonts w:ascii="Arial" w:eastAsia="Arial" w:hAnsi="Arial" w:cs="Arial"/>
          <w:b/>
          <w:bCs/>
          <w:sz w:val="28"/>
          <w:szCs w:val="24"/>
        </w:rPr>
      </w:pPr>
    </w:p>
    <w:tbl>
      <w:tblPr>
        <w:tblStyle w:val="Tabladelista6concolores-nfasis1"/>
        <w:tblW w:w="9726" w:type="dxa"/>
        <w:jc w:val="center"/>
        <w:tblLayout w:type="fixed"/>
        <w:tblLook w:val="04A0" w:firstRow="1" w:lastRow="0" w:firstColumn="1" w:lastColumn="0" w:noHBand="0" w:noVBand="1"/>
      </w:tblPr>
      <w:tblGrid>
        <w:gridCol w:w="9726"/>
      </w:tblGrid>
      <w:tr w:rsidR="00F7676C" w:rsidRPr="00F7676C" w14:paraId="116E9890" w14:textId="77777777" w:rsidTr="00F76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6" w:type="dxa"/>
            <w:vAlign w:val="center"/>
          </w:tcPr>
          <w:p w14:paraId="699B99F7" w14:textId="77777777" w:rsidR="00F7676C" w:rsidRPr="00F7676C" w:rsidRDefault="00375453" w:rsidP="00D73860">
            <w:pPr>
              <w:pStyle w:val="Cuerpo"/>
              <w:spacing w:after="0"/>
              <w:jc w:val="center"/>
              <w:rPr>
                <w:sz w:val="28"/>
                <w:szCs w:val="24"/>
              </w:rPr>
            </w:pPr>
            <w:r>
              <w:rPr>
                <w:rStyle w:val="Ninguno"/>
                <w:sz w:val="28"/>
                <w:szCs w:val="24"/>
              </w:rPr>
              <w:t>H</w:t>
            </w:r>
            <w:r w:rsidRPr="00375453">
              <w:rPr>
                <w:rStyle w:val="Ninguno"/>
                <w:sz w:val="28"/>
                <w:szCs w:val="24"/>
              </w:rPr>
              <w:t>istorias de usuario</w:t>
            </w:r>
          </w:p>
        </w:tc>
      </w:tr>
    </w:tbl>
    <w:p w14:paraId="5ADF7B24" w14:textId="77777777" w:rsidR="00F7676C" w:rsidRDefault="00F7676C" w:rsidP="00F7676C">
      <w:pPr>
        <w:pStyle w:val="Textoindependiente"/>
        <w:widowControl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A840213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14:paraId="45505F41" w14:textId="77777777" w:rsidR="00F7676C" w:rsidRDefault="00F7676C" w:rsidP="00F7676C">
      <w:pPr>
        <w:pStyle w:val="Cuerpo"/>
        <w:spacing w:after="0" w:line="24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t xml:space="preserve">FECHA DE ENTREGA: </w:t>
      </w:r>
    </w:p>
    <w:p w14:paraId="37631DFA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14:paraId="7081BFBB" w14:textId="77777777" w:rsidR="00F7676C" w:rsidRDefault="00F7676C" w:rsidP="00F7676C">
      <w:pPr>
        <w:pStyle w:val="Cuerpo"/>
        <w:spacing w:after="0" w:line="24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  <w:lang w:val="de-DE"/>
        </w:rPr>
        <w:t>INTEGRANTES:</w:t>
      </w:r>
    </w:p>
    <w:p w14:paraId="3CA566D0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aconcuadrcula1clara-nfasis1"/>
        <w:tblW w:w="9576" w:type="dxa"/>
        <w:tblLayout w:type="fixed"/>
        <w:tblLook w:val="04A0" w:firstRow="1" w:lastRow="0" w:firstColumn="1" w:lastColumn="0" w:noHBand="0" w:noVBand="1"/>
      </w:tblPr>
      <w:tblGrid>
        <w:gridCol w:w="1961"/>
        <w:gridCol w:w="7615"/>
      </w:tblGrid>
      <w:tr w:rsidR="00F7676C" w14:paraId="2526EB00" w14:textId="77777777" w:rsidTr="00F76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30661966" w14:textId="77777777" w:rsidR="00F7676C" w:rsidRDefault="00F7676C" w:rsidP="00875E4A">
            <w:pPr>
              <w:pStyle w:val="Cuerpo"/>
            </w:pPr>
            <w:r>
              <w:rPr>
                <w:rStyle w:val="Ninguno"/>
                <w:sz w:val="24"/>
                <w:szCs w:val="24"/>
              </w:rPr>
              <w:t>CÓDIGO</w:t>
            </w:r>
          </w:p>
        </w:tc>
        <w:tc>
          <w:tcPr>
            <w:tcW w:w="7615" w:type="dxa"/>
          </w:tcPr>
          <w:p w14:paraId="57E91DBE" w14:textId="77777777" w:rsidR="00F7676C" w:rsidRDefault="00F7676C" w:rsidP="00875E4A">
            <w:pPr>
              <w:pStyle w:val="Cuerp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inguno"/>
                <w:sz w:val="24"/>
                <w:szCs w:val="24"/>
              </w:rPr>
              <w:t>NOMBRE Y APELLIDOS</w:t>
            </w:r>
          </w:p>
        </w:tc>
      </w:tr>
      <w:tr w:rsidR="00F7676C" w14:paraId="191277E1" w14:textId="77777777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611224D5" w14:textId="77777777" w:rsidR="00F7676C" w:rsidRDefault="00F7676C" w:rsidP="00875E4A"/>
        </w:tc>
        <w:tc>
          <w:tcPr>
            <w:tcW w:w="7615" w:type="dxa"/>
          </w:tcPr>
          <w:p w14:paraId="101BE450" w14:textId="77777777" w:rsidR="00F7676C" w:rsidRDefault="00F7676C" w:rsidP="0087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76C" w14:paraId="5372B007" w14:textId="77777777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48DA9A8" w14:textId="77777777" w:rsidR="00F7676C" w:rsidRDefault="00F7676C" w:rsidP="00875E4A"/>
        </w:tc>
        <w:tc>
          <w:tcPr>
            <w:tcW w:w="7615" w:type="dxa"/>
          </w:tcPr>
          <w:p w14:paraId="79B297B3" w14:textId="77777777" w:rsidR="00F7676C" w:rsidRDefault="00F7676C" w:rsidP="0087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76C" w14:paraId="2B97A9A9" w14:textId="77777777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1D7DC13" w14:textId="77777777" w:rsidR="00F7676C" w:rsidRDefault="00F7676C" w:rsidP="00875E4A"/>
        </w:tc>
        <w:tc>
          <w:tcPr>
            <w:tcW w:w="7615" w:type="dxa"/>
          </w:tcPr>
          <w:p w14:paraId="0122B573" w14:textId="77777777" w:rsidR="00F7676C" w:rsidRDefault="00F7676C" w:rsidP="0087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76C" w14:paraId="62E71F49" w14:textId="77777777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4548AAA" w14:textId="77777777" w:rsidR="00F7676C" w:rsidRDefault="00F7676C" w:rsidP="00875E4A"/>
        </w:tc>
        <w:tc>
          <w:tcPr>
            <w:tcW w:w="7615" w:type="dxa"/>
          </w:tcPr>
          <w:p w14:paraId="6A589208" w14:textId="77777777" w:rsidR="00F7676C" w:rsidRDefault="00F7676C" w:rsidP="0087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A82050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14:paraId="67EC935F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79DE9C71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center"/>
        <w:rPr>
          <w:rFonts w:ascii="Calibri" w:eastAsia="Arial" w:hAnsi="Calibri" w:cs="Arial"/>
          <w:b/>
          <w:sz w:val="24"/>
          <w:szCs w:val="24"/>
        </w:rPr>
      </w:pPr>
      <w:r w:rsidRPr="00BE7F58">
        <w:rPr>
          <w:rFonts w:ascii="Calibri" w:eastAsia="Arial" w:hAnsi="Calibri" w:cs="Arial"/>
          <w:b/>
          <w:sz w:val="24"/>
          <w:szCs w:val="24"/>
        </w:rPr>
        <w:t>Historias de Usuario</w:t>
      </w:r>
    </w:p>
    <w:p w14:paraId="6C24A1B2" w14:textId="77777777" w:rsidR="00BE7F58" w:rsidRP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center"/>
        <w:rPr>
          <w:rFonts w:ascii="Calibri" w:eastAsia="Arial" w:hAnsi="Calibri" w:cs="Arial"/>
          <w:b/>
          <w:sz w:val="24"/>
          <w:szCs w:val="24"/>
        </w:rPr>
      </w:pPr>
    </w:p>
    <w:p w14:paraId="545C133D" w14:textId="77777777" w:rsidR="00BE7F58" w:rsidRDefault="00BE7F58" w:rsidP="00BE7F58">
      <w:pPr>
        <w:jc w:val="both"/>
        <w:rPr>
          <w:rFonts w:ascii="Arial" w:hAnsi="Arial" w:cs="Arial"/>
          <w:color w:val="000000"/>
        </w:rPr>
      </w:pPr>
    </w:p>
    <w:tbl>
      <w:tblPr>
        <w:tblStyle w:val="Tablaconcuadrcula1clara-nfasis1"/>
        <w:tblW w:w="9344" w:type="dxa"/>
        <w:tblLook w:val="04A0" w:firstRow="1" w:lastRow="0" w:firstColumn="1" w:lastColumn="0" w:noHBand="0" w:noVBand="1"/>
      </w:tblPr>
      <w:tblGrid>
        <w:gridCol w:w="1126"/>
        <w:gridCol w:w="8218"/>
      </w:tblGrid>
      <w:tr w:rsidR="00BE7F58" w:rsidRPr="00734FF5" w14:paraId="70E94997" w14:textId="77777777" w:rsidTr="001D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6B5AE273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b w:val="0"/>
                <w:bCs w:val="0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ID</w:t>
            </w:r>
          </w:p>
        </w:tc>
        <w:tc>
          <w:tcPr>
            <w:tcW w:w="8218" w:type="dxa"/>
            <w:hideMark/>
          </w:tcPr>
          <w:p w14:paraId="18AE4712" w14:textId="77777777" w:rsidR="00BE7F58" w:rsidRPr="00734FF5" w:rsidRDefault="00BE7F58" w:rsidP="00EA2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Historia de Usuario </w:t>
            </w:r>
          </w:p>
        </w:tc>
      </w:tr>
      <w:tr w:rsidR="00BE7F58" w:rsidRPr="00734FF5" w14:paraId="091ED2EE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40B90DB5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RF001</w:t>
            </w:r>
          </w:p>
        </w:tc>
        <w:tc>
          <w:tcPr>
            <w:tcW w:w="8218" w:type="dxa"/>
            <w:hideMark/>
          </w:tcPr>
          <w:p w14:paraId="164FA94E" w14:textId="77777777" w:rsidR="00BE7F58" w:rsidRPr="00734FF5" w:rsidRDefault="00BE7F58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BE7F58" w:rsidRPr="00734FF5" w14:paraId="1157F30A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7E8EB3C6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RF002</w:t>
            </w:r>
          </w:p>
        </w:tc>
        <w:tc>
          <w:tcPr>
            <w:tcW w:w="8218" w:type="dxa"/>
          </w:tcPr>
          <w:p w14:paraId="43939F6D" w14:textId="77777777" w:rsidR="00BE7F58" w:rsidRPr="00734FF5" w:rsidRDefault="00BE7F58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BE7F58" w:rsidRPr="00734FF5" w14:paraId="0EFEF97D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76138352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RF003</w:t>
            </w:r>
          </w:p>
        </w:tc>
        <w:tc>
          <w:tcPr>
            <w:tcW w:w="8218" w:type="dxa"/>
          </w:tcPr>
          <w:p w14:paraId="65A1E5EF" w14:textId="77777777" w:rsidR="00BE7F58" w:rsidRPr="00734FF5" w:rsidRDefault="00BE7F58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BE7F58" w:rsidRPr="00734FF5" w14:paraId="6287069F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66B5E6F5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RF004</w:t>
            </w:r>
          </w:p>
        </w:tc>
        <w:tc>
          <w:tcPr>
            <w:tcW w:w="8218" w:type="dxa"/>
          </w:tcPr>
          <w:p w14:paraId="6B6A27D5" w14:textId="77777777" w:rsidR="00BE7F58" w:rsidRPr="00734FF5" w:rsidRDefault="00BE7F58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BE7F58" w:rsidRPr="00734FF5" w14:paraId="03522D42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7115DF7F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RF005</w:t>
            </w:r>
          </w:p>
        </w:tc>
        <w:tc>
          <w:tcPr>
            <w:tcW w:w="8218" w:type="dxa"/>
          </w:tcPr>
          <w:p w14:paraId="6F2BEDE4" w14:textId="77777777" w:rsidR="00BE7F58" w:rsidRPr="00734FF5" w:rsidRDefault="00BE7F58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BE7F58" w:rsidRPr="00734FF5" w14:paraId="222E1302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029EDFF9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RF006</w:t>
            </w:r>
          </w:p>
        </w:tc>
        <w:tc>
          <w:tcPr>
            <w:tcW w:w="8218" w:type="dxa"/>
          </w:tcPr>
          <w:p w14:paraId="24030045" w14:textId="77777777" w:rsidR="00BE7F58" w:rsidRPr="00734FF5" w:rsidRDefault="00BE7F58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BE7F58" w:rsidRPr="00734FF5" w14:paraId="25AE765D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5C9BEB8C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RF007</w:t>
            </w:r>
          </w:p>
        </w:tc>
        <w:tc>
          <w:tcPr>
            <w:tcW w:w="8218" w:type="dxa"/>
          </w:tcPr>
          <w:p w14:paraId="64A8400F" w14:textId="77777777" w:rsidR="00BE7F58" w:rsidRPr="00734FF5" w:rsidRDefault="00BE7F58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BE7F58" w:rsidRPr="00734FF5" w14:paraId="57FE58B8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30FF8B61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RF008</w:t>
            </w:r>
          </w:p>
        </w:tc>
        <w:tc>
          <w:tcPr>
            <w:tcW w:w="8218" w:type="dxa"/>
          </w:tcPr>
          <w:p w14:paraId="5692C78D" w14:textId="77777777" w:rsidR="00BE7F58" w:rsidRPr="00734FF5" w:rsidRDefault="00BE7F58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BE7F58" w:rsidRPr="00734FF5" w14:paraId="694B1C66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539E6548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RF009</w:t>
            </w:r>
          </w:p>
        </w:tc>
        <w:tc>
          <w:tcPr>
            <w:tcW w:w="8218" w:type="dxa"/>
          </w:tcPr>
          <w:p w14:paraId="7EA05E35" w14:textId="77777777" w:rsidR="00BE7F58" w:rsidRPr="00734FF5" w:rsidRDefault="00BE7F58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BE7F58" w:rsidRPr="00734FF5" w14:paraId="285A3029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018D6CB8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RF009</w:t>
            </w:r>
          </w:p>
        </w:tc>
        <w:tc>
          <w:tcPr>
            <w:tcW w:w="8218" w:type="dxa"/>
          </w:tcPr>
          <w:p w14:paraId="29908565" w14:textId="77777777" w:rsidR="00BE7F58" w:rsidRPr="00734FF5" w:rsidRDefault="00BE7F58" w:rsidP="00EA2B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</w:p>
        </w:tc>
      </w:tr>
    </w:tbl>
    <w:p w14:paraId="26F66A47" w14:textId="77777777" w:rsidR="00BE7F58" w:rsidRDefault="00BE7F58" w:rsidP="00BE7F58">
      <w:pPr>
        <w:jc w:val="both"/>
        <w:rPr>
          <w:ins w:id="0" w:author="Coordinador Permanencia Programa Ingeniería de Sistemas" w:date="2019-05-31T03:08:00Z"/>
        </w:rPr>
      </w:pPr>
    </w:p>
    <w:p w14:paraId="5657EBAA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05F8ADFE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3037A12C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612EDBCA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5DB2C72C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647C239E" w14:textId="77777777" w:rsidR="00BE7F58" w:rsidRP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  <w:r w:rsidRPr="00BE7F58">
        <w:rPr>
          <w:rFonts w:ascii="Calibri" w:hAnsi="Calibri" w:cs="Arial"/>
          <w:color w:val="000000"/>
          <w:sz w:val="24"/>
          <w:szCs w:val="24"/>
        </w:rPr>
        <w:t xml:space="preserve">Una historia de usuario es una representación de un requisito escrito en una o dos frases utilizando el lenguaje común del usuario. Para cumplir con esta tarea los estudiantes deben obtener los requisitos funcionales a través de este instrumento, el cual contiene un ejemplo ilustrativo como guía para su desarrollo.  </w:t>
      </w:r>
    </w:p>
    <w:p w14:paraId="096F4F40" w14:textId="77777777" w:rsidR="00BE7F58" w:rsidRDefault="00BE7F58" w:rsidP="00BE7F58">
      <w:pPr>
        <w:jc w:val="both"/>
        <w:rPr>
          <w:rFonts w:ascii="Arial" w:hAnsi="Arial" w:cs="Arial"/>
          <w:color w:val="000000"/>
        </w:rPr>
      </w:pP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8218"/>
      </w:tblGrid>
      <w:tr w:rsidR="00BE7F58" w:rsidRPr="00BE7F58" w14:paraId="02EB38D3" w14:textId="77777777" w:rsidTr="00EA2B1C">
        <w:trPr>
          <w:trHeight w:val="315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3FFE7A" w14:textId="77777777"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  <w:t>ID</w:t>
            </w:r>
          </w:p>
        </w:tc>
        <w:tc>
          <w:tcPr>
            <w:tcW w:w="82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1258F3" w14:textId="77777777"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  <w:t xml:space="preserve">Historia de Usuario </w:t>
            </w:r>
          </w:p>
        </w:tc>
      </w:tr>
      <w:tr w:rsidR="00BE7F58" w:rsidRPr="00BE7F58" w14:paraId="0F592645" w14:textId="77777777" w:rsidTr="00EA2B1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EFA243" w14:textId="77777777"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RF001</w:t>
            </w:r>
          </w:p>
        </w:tc>
        <w:tc>
          <w:tcPr>
            <w:tcW w:w="8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30B33E" w14:textId="77777777" w:rsidR="00BE7F58" w:rsidRPr="00AD20A4" w:rsidRDefault="00BE7F58" w:rsidP="00EA2B1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AD20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Como administrador quiero que la aplicación tenga la funcionalidad de registrar, actualizar y eliminar dispositivos, bloques, pisos y salas para gestionar la red domótica</w:t>
            </w:r>
          </w:p>
        </w:tc>
      </w:tr>
      <w:tr w:rsidR="00BE7F58" w:rsidRPr="00BE7F58" w14:paraId="062D6EA2" w14:textId="77777777" w:rsidTr="00EA2B1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1DE940" w14:textId="77777777"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RF002</w:t>
            </w:r>
          </w:p>
        </w:tc>
        <w:tc>
          <w:tcPr>
            <w:tcW w:w="8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8A2155" w14:textId="77777777" w:rsidR="00BE7F58" w:rsidRPr="00BE7F58" w:rsidRDefault="00BE7F58" w:rsidP="00EA2B1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Como administrador quiero que la aplicación tenga la funcionalidad de configurar cada uno de los dispositivos agregados para dar soporte a la red domótica</w:t>
            </w:r>
          </w:p>
        </w:tc>
      </w:tr>
      <w:tr w:rsidR="00BE7F58" w:rsidRPr="00BE7F58" w14:paraId="1091C9D4" w14:textId="77777777" w:rsidTr="00EA2B1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F9EB89" w14:textId="77777777"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RF003</w:t>
            </w:r>
          </w:p>
        </w:tc>
        <w:tc>
          <w:tcPr>
            <w:tcW w:w="8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CDA076" w14:textId="77777777" w:rsidR="00BE7F58" w:rsidRPr="00BE7F58" w:rsidRDefault="00BE7F58" w:rsidP="00EA2B1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Como auxiliar de laboratorio requiero controlar los dispositivos electrónicos agregados para su encendido, apagado y demás configuraciones</w:t>
            </w:r>
          </w:p>
        </w:tc>
      </w:tr>
      <w:tr w:rsidR="00BE7F58" w:rsidRPr="00BE7F58" w14:paraId="2FC468C2" w14:textId="77777777" w:rsidTr="00EA2B1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F88044" w14:textId="77777777"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RF004</w:t>
            </w:r>
          </w:p>
        </w:tc>
        <w:tc>
          <w:tcPr>
            <w:tcW w:w="8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5D77A9" w14:textId="77777777" w:rsidR="00BE7F58" w:rsidRPr="00BE7F58" w:rsidRDefault="00BE7F58" w:rsidP="00EA2B1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Como administrador requiero que la aplicación genere reportes estadísticos del consumo energético para realizar programas preventivos del uso eficiente de energía</w:t>
            </w:r>
          </w:p>
        </w:tc>
      </w:tr>
      <w:tr w:rsidR="00BE7F58" w:rsidRPr="00BE7F58" w14:paraId="06FC5632" w14:textId="77777777" w:rsidTr="00EA2B1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F3B691" w14:textId="77777777"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RF005</w:t>
            </w:r>
          </w:p>
        </w:tc>
        <w:tc>
          <w:tcPr>
            <w:tcW w:w="8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AF9538" w14:textId="77777777" w:rsidR="00BE7F58" w:rsidRPr="00BE7F58" w:rsidRDefault="00BE7F58" w:rsidP="00EA2B1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Como administrador quiero que la aplicación pueda generar alertas de alto consumo de los dispositivos agregados a la red domótica</w:t>
            </w:r>
          </w:p>
        </w:tc>
      </w:tr>
      <w:tr w:rsidR="00BE7F58" w:rsidRPr="00BE7F58" w14:paraId="3F6F3730" w14:textId="77777777" w:rsidTr="00EA2B1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836F45" w14:textId="77777777"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RF006</w:t>
            </w:r>
          </w:p>
        </w:tc>
        <w:tc>
          <w:tcPr>
            <w:tcW w:w="8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5058E5" w14:textId="77777777" w:rsidR="00BE7F58" w:rsidRPr="00BE7F58" w:rsidRDefault="00BE7F58" w:rsidP="00EA2B1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como auxiliar de laboratorio quiero que la aplicación detecte la presencia o no de personas en las aulas para enviar señales de encendido o apagado de los equipos</w:t>
            </w:r>
          </w:p>
        </w:tc>
      </w:tr>
      <w:tr w:rsidR="00BE7F58" w:rsidRPr="00BE7F58" w14:paraId="1D7F714E" w14:textId="77777777" w:rsidTr="00EA2B1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A4F8CB" w14:textId="77777777"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RF007</w:t>
            </w:r>
          </w:p>
        </w:tc>
        <w:tc>
          <w:tcPr>
            <w:tcW w:w="8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E93ABE" w14:textId="77777777" w:rsidR="00BE7F58" w:rsidRPr="00BE7F58" w:rsidRDefault="00BE7F58" w:rsidP="00EA2B1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Como docente quiero enviar reportes al auxiliar de laboratorio si detecto alguna falla en alguno de los dispositivos electrónicos o si deseo abandonar la sala para minimizar consumo energético</w:t>
            </w:r>
          </w:p>
        </w:tc>
      </w:tr>
      <w:tr w:rsidR="00BE7F58" w:rsidRPr="00BE7F58" w14:paraId="1219DD94" w14:textId="77777777" w:rsidTr="00EA2B1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2A6E7D" w14:textId="77777777"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RF008</w:t>
            </w:r>
          </w:p>
        </w:tc>
        <w:tc>
          <w:tcPr>
            <w:tcW w:w="8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DD913F" w14:textId="77777777" w:rsidR="00BE7F58" w:rsidRPr="00BE7F58" w:rsidRDefault="00BE7F58" w:rsidP="00EA2B1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Como auxiliar de laboratorio quiero que el manejo de la red domótica en la aplicación sea sencilla y con interfaces usables para realizar los ajustes de manera rápida y segura</w:t>
            </w:r>
          </w:p>
        </w:tc>
      </w:tr>
      <w:tr w:rsidR="00BE7F58" w:rsidRPr="00BE7F58" w14:paraId="617D0B77" w14:textId="77777777" w:rsidTr="00EA2B1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563961" w14:textId="77777777"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RF009</w:t>
            </w:r>
          </w:p>
        </w:tc>
        <w:tc>
          <w:tcPr>
            <w:tcW w:w="8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E40412" w14:textId="77777777" w:rsidR="00BE7F58" w:rsidRPr="00BE7F58" w:rsidRDefault="00BE7F58" w:rsidP="00EA2B1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 xml:space="preserve">Como administrador quiero que la aplicación pueda sincronizar los equipos físicos instalados en la red para detectar fallos y así corregirlos </w:t>
            </w:r>
          </w:p>
        </w:tc>
      </w:tr>
      <w:tr w:rsidR="00BE7F58" w:rsidRPr="00BE7F58" w14:paraId="29FB6381" w14:textId="77777777" w:rsidTr="00EA2B1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2DC7C6" w14:textId="77777777"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RF009</w:t>
            </w:r>
          </w:p>
        </w:tc>
        <w:tc>
          <w:tcPr>
            <w:tcW w:w="8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55ADDB" w14:textId="77777777" w:rsidR="00BE7F58" w:rsidRPr="00BE7F58" w:rsidRDefault="00BE7F58" w:rsidP="00EA2B1C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Como auxiliar de laboratorio requiero que la aplicación me envié notificaciones de alertas de fallos en dispositivos o red para reportarlos al administrador del sistema</w:t>
            </w:r>
          </w:p>
        </w:tc>
      </w:tr>
    </w:tbl>
    <w:p w14:paraId="2C252781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286938F6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67BAF893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0ADF1CFC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2C67B382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215E5267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3A8BFA88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27170754" w14:textId="77777777" w:rsidR="00BE7F58" w:rsidRPr="00324541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3980E5C7" w14:textId="77777777" w:rsidR="00BE7F58" w:rsidRDefault="00BE7F58" w:rsidP="00BE7F58">
      <w:pPr>
        <w:jc w:val="both"/>
        <w:rPr>
          <w:ins w:id="1" w:author="Coordinador Permanencia Programa Ingeniería de Sistemas" w:date="2019-05-31T03:08:00Z"/>
        </w:rPr>
      </w:pPr>
    </w:p>
    <w:p w14:paraId="20FBC8FA" w14:textId="77777777" w:rsidR="00CB1D12" w:rsidRDefault="00CB1D12" w:rsidP="00CB1D12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sectPr w:rsidR="00CB1D12" w:rsidSect="00E93277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3E983" w14:textId="77777777" w:rsidR="00AE4B19" w:rsidRDefault="00AE4B19">
      <w:r>
        <w:separator/>
      </w:r>
    </w:p>
  </w:endnote>
  <w:endnote w:type="continuationSeparator" w:id="0">
    <w:p w14:paraId="04D75D9A" w14:textId="77777777" w:rsidR="00AE4B19" w:rsidRDefault="00AE4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5E6A" w14:textId="77777777" w:rsidR="00516B71" w:rsidRPr="00C3741B" w:rsidRDefault="00516B71" w:rsidP="00C3741B">
    <w:pPr>
      <w:pStyle w:val="Piedepgina"/>
      <w:jc w:val="right"/>
      <w:rPr>
        <w:sz w:val="22"/>
        <w:szCs w:val="22"/>
      </w:rPr>
    </w:pPr>
    <w:r>
      <w:rPr>
        <w:b/>
        <w:noProof/>
        <w:color w:val="4A66AC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F415E38" wp14:editId="6295FEC4">
              <wp:simplePos x="0" y="0"/>
              <wp:positionH relativeFrom="column">
                <wp:posOffset>-38100</wp:posOffset>
              </wp:positionH>
              <wp:positionV relativeFrom="paragraph">
                <wp:posOffset>-85725</wp:posOffset>
              </wp:positionV>
              <wp:extent cx="6038850" cy="0"/>
              <wp:effectExtent l="0" t="0" r="19050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oel="http://schemas.microsoft.com/office/2019/extlst">
          <w:pict>
            <v:line id="Conector recto 4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0000" strokeweight="1.5pt" from="-3pt,-6.75pt" to="472.5pt,-6.75pt" w14:anchorId="4EEF6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">
              <v:stroke joinstyle="miter"/>
            </v:line>
          </w:pict>
        </mc:Fallback>
      </mc:AlternateContent>
    </w:r>
    <w:r w:rsidRPr="00C3741B">
      <w:rPr>
        <w:noProof/>
        <w:sz w:val="22"/>
        <w:szCs w:val="22"/>
      </w:rPr>
      <w:drawing>
        <wp:anchor distT="0" distB="0" distL="114300" distR="114300" simplePos="0" relativeHeight="251680768" behindDoc="0" locked="0" layoutInCell="1" allowOverlap="1" wp14:anchorId="29C84384" wp14:editId="08CFD06D">
          <wp:simplePos x="0" y="0"/>
          <wp:positionH relativeFrom="column">
            <wp:posOffset>-57150</wp:posOffset>
          </wp:positionH>
          <wp:positionV relativeFrom="paragraph">
            <wp:posOffset>-137795</wp:posOffset>
          </wp:positionV>
          <wp:extent cx="2171700" cy="633095"/>
          <wp:effectExtent l="0" t="0" r="0" b="0"/>
          <wp:wrapThrough wrapText="bothSides">
            <wp:wrapPolygon edited="0">
              <wp:start x="0" y="0"/>
              <wp:lineTo x="0" y="20798"/>
              <wp:lineTo x="21411" y="20798"/>
              <wp:lineTo x="21411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E59CB45" w14:textId="77777777" w:rsidR="00516B71" w:rsidRDefault="00516B71" w:rsidP="00C3741B">
    <w:pPr>
      <w:pStyle w:val="Piedepgina"/>
      <w:tabs>
        <w:tab w:val="clear" w:pos="4419"/>
        <w:tab w:val="left" w:pos="8838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164D9" w14:textId="77777777" w:rsidR="00AE4B19" w:rsidRDefault="00AE4B19">
      <w:r>
        <w:separator/>
      </w:r>
    </w:p>
  </w:footnote>
  <w:footnote w:type="continuationSeparator" w:id="0">
    <w:p w14:paraId="230638E7" w14:textId="77777777" w:rsidR="00AE4B19" w:rsidRDefault="00AE4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BE55F" w14:textId="77777777" w:rsidR="00516B71" w:rsidRDefault="00516B71">
    <w:pPr>
      <w:pStyle w:val="Encabezado"/>
      <w:jc w:val="right"/>
      <w:rPr>
        <w:caps/>
        <w:color w:val="242852" w:themeColor="text2"/>
      </w:rPr>
    </w:pPr>
  </w:p>
  <w:p w14:paraId="5B2B5D27" w14:textId="77777777" w:rsidR="00516B71" w:rsidRDefault="00516B71">
    <w:pPr>
      <w:pStyle w:val="Encabezado"/>
      <w:jc w:val="right"/>
      <w:rPr>
        <w:caps/>
        <w:color w:val="242852" w:themeColor="text2"/>
      </w:rPr>
    </w:pPr>
  </w:p>
  <w:p w14:paraId="29A193BC" w14:textId="77777777" w:rsidR="00516B71" w:rsidRPr="001A608E" w:rsidRDefault="00AE4B19" w:rsidP="001A608E">
    <w:pPr>
      <w:pStyle w:val="Encabezado"/>
      <w:jc w:val="right"/>
      <w:rPr>
        <w:caps/>
        <w:color w:val="374C80" w:themeColor="accent1" w:themeShade="BF"/>
        <w:sz w:val="24"/>
        <w:szCs w:val="24"/>
      </w:rPr>
    </w:pPr>
    <w:sdt>
      <w:sdtPr>
        <w:rPr>
          <w:b/>
          <w:caps/>
          <w:color w:val="374C80" w:themeColor="accent1" w:themeShade="BF"/>
          <w:sz w:val="24"/>
          <w:szCs w:val="24"/>
        </w:rPr>
        <w:alias w:val="Autor"/>
        <w:tag w:val=""/>
        <w:id w:val="-1701008461"/>
        <w:placeholder>
          <w:docPart w:val="FA2E4B0AD79E4CCA92F1184F258BB22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16B71" w:rsidRPr="00C3741B">
          <w:rPr>
            <w:b/>
            <w:color w:val="374C80" w:themeColor="accent1" w:themeShade="BF"/>
            <w:sz w:val="24"/>
            <w:szCs w:val="24"/>
          </w:rPr>
          <w:t>PROGRAMA DE TECNOLOGÍA EN DESARROLLO DE SOFTWARE</w:t>
        </w:r>
      </w:sdtContent>
    </w:sdt>
    <w:r w:rsidR="00516B71" w:rsidRPr="00C3741B">
      <w:rPr>
        <w:i/>
        <w:sz w:val="22"/>
        <w:szCs w:val="22"/>
      </w:rPr>
      <w:t xml:space="preserve">                                                                                            </w:t>
    </w:r>
  </w:p>
  <w:p w14:paraId="36AD62B9" w14:textId="77777777" w:rsidR="005C2EFE" w:rsidRPr="005C2EFE" w:rsidRDefault="005C2EFE" w:rsidP="005C2EFE">
    <w:pPr>
      <w:spacing w:line="267" w:lineRule="exact"/>
      <w:ind w:right="20"/>
      <w:jc w:val="right"/>
      <w:rPr>
        <w:rFonts w:ascii="Calibri" w:hAnsi="Calibri"/>
        <w:b/>
        <w:i/>
        <w:sz w:val="22"/>
        <w:szCs w:val="22"/>
      </w:rPr>
    </w:pPr>
    <w:r w:rsidRPr="005C2EFE">
      <w:rPr>
        <w:rFonts w:ascii="Calibri" w:hAnsi="Calibri"/>
        <w:b/>
        <w:i/>
        <w:color w:val="384D81"/>
        <w:sz w:val="22"/>
        <w:szCs w:val="22"/>
      </w:rPr>
      <w:t>Guía de Proyecto de Aula</w:t>
    </w:r>
  </w:p>
  <w:p w14:paraId="34B11B5D" w14:textId="5BD99D50" w:rsidR="005C2EFE" w:rsidRPr="005C2EFE" w:rsidRDefault="68AF89F3" w:rsidP="68AF89F3">
    <w:pPr>
      <w:spacing w:line="267" w:lineRule="exact"/>
      <w:ind w:right="18"/>
      <w:jc w:val="right"/>
      <w:rPr>
        <w:rFonts w:ascii="Calibri" w:hAnsi="Calibri"/>
        <w:b/>
        <w:bCs/>
        <w:i/>
        <w:iCs/>
        <w:color w:val="384D81"/>
        <w:sz w:val="22"/>
        <w:szCs w:val="22"/>
      </w:rPr>
    </w:pPr>
    <w:r w:rsidRPr="68AF89F3">
      <w:rPr>
        <w:rFonts w:ascii="Calibri" w:hAnsi="Calibri"/>
        <w:b/>
        <w:bCs/>
        <w:i/>
        <w:iCs/>
        <w:color w:val="384D81"/>
        <w:sz w:val="22"/>
        <w:szCs w:val="22"/>
      </w:rPr>
      <w:t xml:space="preserve">III – Semestre </w:t>
    </w:r>
  </w:p>
  <w:p w14:paraId="0973958E" w14:textId="77777777" w:rsidR="00516B71" w:rsidRPr="00C3741B" w:rsidRDefault="00516B71">
    <w:pPr>
      <w:rPr>
        <w:b/>
        <w:color w:val="374C80" w:themeColor="accent1" w:themeShade="BF"/>
        <w:sz w:val="22"/>
        <w:szCs w:val="22"/>
      </w:rPr>
    </w:pPr>
    <w:r>
      <w:rPr>
        <w:b/>
        <w:noProof/>
        <w:color w:val="4A66AC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A4EB0E3" wp14:editId="2EA25BAA">
              <wp:simplePos x="0" y="0"/>
              <wp:positionH relativeFrom="column">
                <wp:posOffset>-57150</wp:posOffset>
              </wp:positionH>
              <wp:positionV relativeFrom="paragraph">
                <wp:posOffset>85725</wp:posOffset>
              </wp:positionV>
              <wp:extent cx="6038850" cy="0"/>
              <wp:effectExtent l="0" t="0" r="1905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Conector recto 3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0000" strokeweight="1.5pt" from="-4.5pt,6.75pt" to="471pt,6.75pt" w14:anchorId="05004C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">
              <v:stroke joinstyle="miter"/>
            </v:line>
          </w:pict>
        </mc:Fallback>
      </mc:AlternateContent>
    </w:r>
    <w:r>
      <w:rPr>
        <w:b/>
        <w:noProof/>
        <w:color w:val="4A66AC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7E4CAB4" wp14:editId="07696080">
              <wp:simplePos x="0" y="0"/>
              <wp:positionH relativeFrom="column">
                <wp:posOffset>-66675</wp:posOffset>
              </wp:positionH>
              <wp:positionV relativeFrom="paragraph">
                <wp:posOffset>39370</wp:posOffset>
              </wp:positionV>
              <wp:extent cx="603885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line id="Conector recto 2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0000" strokeweight=".5pt" from="-5.25pt,3.1pt" to="470.25pt,3.1pt" w14:anchorId="63A0AD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">
              <v:stroke joinstyle="miter"/>
            </v:line>
          </w:pict>
        </mc:Fallback>
      </mc:AlternateContent>
    </w:r>
  </w:p>
  <w:p w14:paraId="323D291A" w14:textId="77777777" w:rsidR="00913BCF" w:rsidRDefault="00913B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674EB"/>
    <w:multiLevelType w:val="multilevel"/>
    <w:tmpl w:val="3482B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BA2404"/>
    <w:multiLevelType w:val="hybridMultilevel"/>
    <w:tmpl w:val="0BA62CBC"/>
    <w:lvl w:ilvl="0" w:tplc="4B4AE3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05CA2"/>
    <w:rsid w:val="00053D97"/>
    <w:rsid w:val="00072344"/>
    <w:rsid w:val="000A209B"/>
    <w:rsid w:val="000F5DEB"/>
    <w:rsid w:val="00123D8B"/>
    <w:rsid w:val="001530DD"/>
    <w:rsid w:val="00194FBA"/>
    <w:rsid w:val="001A608E"/>
    <w:rsid w:val="001D0F36"/>
    <w:rsid w:val="001D6DEA"/>
    <w:rsid w:val="001D7B11"/>
    <w:rsid w:val="001E30C6"/>
    <w:rsid w:val="001F7EB0"/>
    <w:rsid w:val="00202BD8"/>
    <w:rsid w:val="002033E2"/>
    <w:rsid w:val="0024080E"/>
    <w:rsid w:val="0024559A"/>
    <w:rsid w:val="002571AD"/>
    <w:rsid w:val="00275186"/>
    <w:rsid w:val="00291022"/>
    <w:rsid w:val="00292A2F"/>
    <w:rsid w:val="002C5249"/>
    <w:rsid w:val="003479EA"/>
    <w:rsid w:val="00354792"/>
    <w:rsid w:val="00370B11"/>
    <w:rsid w:val="00374AC9"/>
    <w:rsid w:val="003752FE"/>
    <w:rsid w:val="00375453"/>
    <w:rsid w:val="003C08AA"/>
    <w:rsid w:val="004353C7"/>
    <w:rsid w:val="0043656E"/>
    <w:rsid w:val="00457C44"/>
    <w:rsid w:val="004711AF"/>
    <w:rsid w:val="004767B4"/>
    <w:rsid w:val="00493DBB"/>
    <w:rsid w:val="004C32CA"/>
    <w:rsid w:val="004D2305"/>
    <w:rsid w:val="004E2F7F"/>
    <w:rsid w:val="00502AF6"/>
    <w:rsid w:val="00516B71"/>
    <w:rsid w:val="00534CE6"/>
    <w:rsid w:val="00542C9C"/>
    <w:rsid w:val="00576F4C"/>
    <w:rsid w:val="005A0217"/>
    <w:rsid w:val="005B3643"/>
    <w:rsid w:val="005C2EFE"/>
    <w:rsid w:val="005C61CF"/>
    <w:rsid w:val="005C7FB2"/>
    <w:rsid w:val="005D6C53"/>
    <w:rsid w:val="005E3550"/>
    <w:rsid w:val="006000EE"/>
    <w:rsid w:val="00605D5E"/>
    <w:rsid w:val="00616D85"/>
    <w:rsid w:val="0061727C"/>
    <w:rsid w:val="00622678"/>
    <w:rsid w:val="006430DB"/>
    <w:rsid w:val="00667C2D"/>
    <w:rsid w:val="00682F83"/>
    <w:rsid w:val="00693F1C"/>
    <w:rsid w:val="006E38BA"/>
    <w:rsid w:val="00716718"/>
    <w:rsid w:val="00721424"/>
    <w:rsid w:val="00757BB4"/>
    <w:rsid w:val="0079260B"/>
    <w:rsid w:val="007A2E8B"/>
    <w:rsid w:val="007A5EC9"/>
    <w:rsid w:val="007B7190"/>
    <w:rsid w:val="007D433B"/>
    <w:rsid w:val="007F6E6D"/>
    <w:rsid w:val="007F7F6E"/>
    <w:rsid w:val="0080443E"/>
    <w:rsid w:val="008222C0"/>
    <w:rsid w:val="00822BF0"/>
    <w:rsid w:val="008309BE"/>
    <w:rsid w:val="00842DBA"/>
    <w:rsid w:val="00877E30"/>
    <w:rsid w:val="008F7980"/>
    <w:rsid w:val="00913BCF"/>
    <w:rsid w:val="00951A95"/>
    <w:rsid w:val="00973D10"/>
    <w:rsid w:val="00996BD8"/>
    <w:rsid w:val="009A423F"/>
    <w:rsid w:val="009B5791"/>
    <w:rsid w:val="009B7902"/>
    <w:rsid w:val="009B7A47"/>
    <w:rsid w:val="009C06CC"/>
    <w:rsid w:val="00A015AB"/>
    <w:rsid w:val="00A37A02"/>
    <w:rsid w:val="00A45712"/>
    <w:rsid w:val="00A56578"/>
    <w:rsid w:val="00A729BD"/>
    <w:rsid w:val="00A746CF"/>
    <w:rsid w:val="00A84A00"/>
    <w:rsid w:val="00AA3393"/>
    <w:rsid w:val="00AA5EF4"/>
    <w:rsid w:val="00AA7461"/>
    <w:rsid w:val="00AD20A4"/>
    <w:rsid w:val="00AE4B19"/>
    <w:rsid w:val="00AF4A90"/>
    <w:rsid w:val="00B06D7C"/>
    <w:rsid w:val="00B162BC"/>
    <w:rsid w:val="00B61137"/>
    <w:rsid w:val="00B85C98"/>
    <w:rsid w:val="00B97D12"/>
    <w:rsid w:val="00BA39CD"/>
    <w:rsid w:val="00BE5154"/>
    <w:rsid w:val="00BE7F58"/>
    <w:rsid w:val="00C27D9D"/>
    <w:rsid w:val="00C3741B"/>
    <w:rsid w:val="00C4556C"/>
    <w:rsid w:val="00C670BD"/>
    <w:rsid w:val="00C71183"/>
    <w:rsid w:val="00CB1D12"/>
    <w:rsid w:val="00CC75D3"/>
    <w:rsid w:val="00CE2152"/>
    <w:rsid w:val="00CE6A48"/>
    <w:rsid w:val="00CF4F7B"/>
    <w:rsid w:val="00CF648E"/>
    <w:rsid w:val="00D01388"/>
    <w:rsid w:val="00D51C94"/>
    <w:rsid w:val="00D53626"/>
    <w:rsid w:val="00D73860"/>
    <w:rsid w:val="00D827C7"/>
    <w:rsid w:val="00DA5977"/>
    <w:rsid w:val="00DA6168"/>
    <w:rsid w:val="00DA6EAE"/>
    <w:rsid w:val="00DB426B"/>
    <w:rsid w:val="00DC07A2"/>
    <w:rsid w:val="00DF6D53"/>
    <w:rsid w:val="00E03CB5"/>
    <w:rsid w:val="00E16903"/>
    <w:rsid w:val="00E17765"/>
    <w:rsid w:val="00E272EA"/>
    <w:rsid w:val="00E27616"/>
    <w:rsid w:val="00E36A74"/>
    <w:rsid w:val="00E65B27"/>
    <w:rsid w:val="00E93277"/>
    <w:rsid w:val="00EA15F9"/>
    <w:rsid w:val="00EF476F"/>
    <w:rsid w:val="00EF6288"/>
    <w:rsid w:val="00F42B24"/>
    <w:rsid w:val="00F54DF9"/>
    <w:rsid w:val="00F7676C"/>
    <w:rsid w:val="00F809AE"/>
    <w:rsid w:val="00FC2E6B"/>
    <w:rsid w:val="00FF4166"/>
    <w:rsid w:val="43303F01"/>
    <w:rsid w:val="5E6EDF76"/>
    <w:rsid w:val="68AF8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469072"/>
  <w15:docId w15:val="{8F0C15DF-723B-44EF-9788-ACB60EFD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BB"/>
  </w:style>
  <w:style w:type="paragraph" w:styleId="Ttulo1">
    <w:name w:val="heading 1"/>
    <w:basedOn w:val="Normal"/>
    <w:next w:val="Normal"/>
    <w:link w:val="Ttulo1Car"/>
    <w:uiPriority w:val="9"/>
    <w:qFormat/>
    <w:rsid w:val="00493DBB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3DBB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3DBB"/>
    <w:pPr>
      <w:pBdr>
        <w:top w:val="single" w:sz="6" w:space="2" w:color="4A66AC" w:themeColor="accent1"/>
      </w:pBdr>
      <w:spacing w:before="300"/>
      <w:outlineLvl w:val="2"/>
    </w:pPr>
    <w:rPr>
      <w:caps/>
      <w:color w:val="243255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93DBB"/>
    <w:pPr>
      <w:pBdr>
        <w:top w:val="dotted" w:sz="6" w:space="2" w:color="4A66AC" w:themeColor="accent1"/>
      </w:pBdr>
      <w:spacing w:before="200"/>
      <w:outlineLvl w:val="3"/>
    </w:pPr>
    <w:rPr>
      <w:caps/>
      <w:color w:val="374C8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93DBB"/>
    <w:pPr>
      <w:pBdr>
        <w:bottom w:val="single" w:sz="6" w:space="1" w:color="4A66AC" w:themeColor="accent1"/>
      </w:pBdr>
      <w:spacing w:before="200"/>
      <w:outlineLvl w:val="4"/>
    </w:pPr>
    <w:rPr>
      <w:caps/>
      <w:color w:val="374C8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93DBB"/>
    <w:pPr>
      <w:pBdr>
        <w:bottom w:val="dotted" w:sz="6" w:space="1" w:color="4A66AC" w:themeColor="accent1"/>
      </w:pBdr>
      <w:spacing w:before="200"/>
      <w:outlineLvl w:val="5"/>
    </w:pPr>
    <w:rPr>
      <w:caps/>
      <w:color w:val="374C8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DBB"/>
    <w:pPr>
      <w:spacing w:before="200"/>
      <w:outlineLvl w:val="6"/>
    </w:pPr>
    <w:rPr>
      <w:caps/>
      <w:color w:val="374C8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DB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DB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93DBB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DB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Encabezado">
    <w:name w:val="header"/>
    <w:basedOn w:val="Normal"/>
    <w:link w:val="EncabezadoCar"/>
    <w:uiPriority w:val="99"/>
    <w:unhideWhenUsed/>
    <w:rsid w:val="00A565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6578"/>
  </w:style>
  <w:style w:type="paragraph" w:styleId="Piedepgina">
    <w:name w:val="footer"/>
    <w:basedOn w:val="Normal"/>
    <w:link w:val="PiedepginaCar"/>
    <w:uiPriority w:val="99"/>
    <w:unhideWhenUsed/>
    <w:rsid w:val="00A565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578"/>
  </w:style>
  <w:style w:type="character" w:customStyle="1" w:styleId="Ttulo1Car">
    <w:name w:val="Título 1 Car"/>
    <w:basedOn w:val="Fuentedeprrafopredeter"/>
    <w:link w:val="Ttulo1"/>
    <w:uiPriority w:val="9"/>
    <w:rsid w:val="00493DBB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93DBB"/>
    <w:rPr>
      <w:caps/>
      <w:spacing w:val="15"/>
      <w:shd w:val="clear" w:color="auto" w:fill="D9DFE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493DBB"/>
    <w:rPr>
      <w:caps/>
      <w:color w:val="243255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DBB"/>
    <w:rPr>
      <w:caps/>
      <w:color w:val="374C8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DB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DB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493DBB"/>
    <w:rPr>
      <w:b/>
      <w:bCs/>
      <w:color w:val="374C80" w:themeColor="accent1" w:themeShade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493DBB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493DB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93DBB"/>
    <w:rPr>
      <w:b/>
      <w:bCs/>
    </w:rPr>
  </w:style>
  <w:style w:type="character" w:styleId="nfasis">
    <w:name w:val="Emphasis"/>
    <w:uiPriority w:val="20"/>
    <w:qFormat/>
    <w:rsid w:val="00493DBB"/>
    <w:rPr>
      <w:caps/>
      <w:color w:val="243255" w:themeColor="accent1" w:themeShade="7F"/>
      <w:spacing w:val="5"/>
    </w:rPr>
  </w:style>
  <w:style w:type="paragraph" w:styleId="Sinespaciado">
    <w:name w:val="No Spacing"/>
    <w:uiPriority w:val="1"/>
    <w:qFormat/>
    <w:rsid w:val="00493DBB"/>
  </w:style>
  <w:style w:type="paragraph" w:styleId="Cita">
    <w:name w:val="Quote"/>
    <w:basedOn w:val="Normal"/>
    <w:next w:val="Normal"/>
    <w:link w:val="CitaCar"/>
    <w:uiPriority w:val="29"/>
    <w:qFormat/>
    <w:rsid w:val="00493DBB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93DB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DBB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DBB"/>
    <w:rPr>
      <w:color w:val="4A66AC" w:themeColor="accent1"/>
      <w:sz w:val="24"/>
      <w:szCs w:val="24"/>
    </w:rPr>
  </w:style>
  <w:style w:type="character" w:styleId="nfasissutil">
    <w:name w:val="Subtle Emphasis"/>
    <w:uiPriority w:val="19"/>
    <w:qFormat/>
    <w:rsid w:val="00493DBB"/>
    <w:rPr>
      <w:i/>
      <w:iCs/>
      <w:color w:val="243255" w:themeColor="accent1" w:themeShade="7F"/>
    </w:rPr>
  </w:style>
  <w:style w:type="character" w:styleId="nfasisintenso">
    <w:name w:val="Intense Emphasis"/>
    <w:uiPriority w:val="21"/>
    <w:qFormat/>
    <w:rsid w:val="00493DBB"/>
    <w:rPr>
      <w:b/>
      <w:bCs/>
      <w:caps/>
      <w:color w:val="243255" w:themeColor="accent1" w:themeShade="7F"/>
      <w:spacing w:val="10"/>
    </w:rPr>
  </w:style>
  <w:style w:type="character" w:styleId="Referenciasutil">
    <w:name w:val="Subtle Reference"/>
    <w:uiPriority w:val="31"/>
    <w:qFormat/>
    <w:rsid w:val="00493DBB"/>
    <w:rPr>
      <w:b/>
      <w:bCs/>
      <w:color w:val="4A66AC" w:themeColor="accent1"/>
    </w:rPr>
  </w:style>
  <w:style w:type="character" w:styleId="Referenciaintensa">
    <w:name w:val="Intense Reference"/>
    <w:uiPriority w:val="32"/>
    <w:qFormat/>
    <w:rsid w:val="00493DBB"/>
    <w:rPr>
      <w:b/>
      <w:bCs/>
      <w:i/>
      <w:iCs/>
      <w:caps/>
      <w:color w:val="4A66AC" w:themeColor="accent1"/>
    </w:rPr>
  </w:style>
  <w:style w:type="character" w:styleId="Ttulodellibro">
    <w:name w:val="Book Title"/>
    <w:uiPriority w:val="33"/>
    <w:qFormat/>
    <w:rsid w:val="00493DB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93DBB"/>
    <w:pPr>
      <w:outlineLvl w:val="9"/>
    </w:pPr>
  </w:style>
  <w:style w:type="paragraph" w:styleId="Prrafodelista">
    <w:name w:val="List Paragraph"/>
    <w:basedOn w:val="Normal"/>
    <w:uiPriority w:val="34"/>
    <w:qFormat/>
    <w:rsid w:val="00A015AB"/>
    <w:pPr>
      <w:ind w:left="720"/>
      <w:contextualSpacing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9A423F"/>
    <w:rPr>
      <w:color w:val="808080"/>
    </w:rPr>
  </w:style>
  <w:style w:type="table" w:styleId="Tabladelista4-nfasis1">
    <w:name w:val="List Table 4 Accent 1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9B7902"/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concuadrculaclara">
    <w:name w:val="Grid Table Light"/>
    <w:basedOn w:val="Tablanormal"/>
    <w:uiPriority w:val="40"/>
    <w:rsid w:val="003752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-nfasis1">
    <w:name w:val="Grid Table 1 Light Accent 1"/>
    <w:basedOn w:val="Tablanormal"/>
    <w:uiPriority w:val="46"/>
    <w:rsid w:val="00B61137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inguno">
    <w:name w:val="Ninguno"/>
    <w:rsid w:val="00291022"/>
    <w:rPr>
      <w:lang w:val="es-ES_tradnl"/>
    </w:rPr>
  </w:style>
  <w:style w:type="paragraph" w:customStyle="1" w:styleId="Cuerpo">
    <w:name w:val="Cuerpo"/>
    <w:rsid w:val="0029102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paragraph" w:styleId="Textonotapie">
    <w:name w:val="footnote text"/>
    <w:link w:val="TextonotapieCar"/>
    <w:rsid w:val="0029102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TextonotapieCar">
    <w:name w:val="Texto nota pie Car"/>
    <w:basedOn w:val="Fuentedeprrafopredeter"/>
    <w:link w:val="Textonotapie"/>
    <w:rsid w:val="00291022"/>
    <w:rPr>
      <w:rFonts w:ascii="Calibri" w:eastAsia="Calibri" w:hAnsi="Calibri" w:cs="Calibri"/>
      <w:color w:val="000000"/>
      <w:u w:color="000000"/>
      <w:bdr w:val="nil"/>
    </w:rPr>
  </w:style>
  <w:style w:type="paragraph" w:styleId="Textoindependiente">
    <w:name w:val="Body Text"/>
    <w:link w:val="TextoindependienteCar"/>
    <w:rsid w:val="00291022"/>
    <w:pPr>
      <w:pBdr>
        <w:top w:val="nil"/>
        <w:left w:val="nil"/>
        <w:bottom w:val="nil"/>
        <w:right w:val="nil"/>
        <w:between w:val="nil"/>
        <w:bar w:val="nil"/>
      </w:pBdr>
      <w:spacing w:after="12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291022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paragraph" w:styleId="NormalWeb">
    <w:name w:val="Normal (Web)"/>
    <w:basedOn w:val="Normal"/>
    <w:uiPriority w:val="99"/>
    <w:unhideWhenUsed/>
    <w:rsid w:val="005D6C5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adelista6concolores-nfasis1">
    <w:name w:val="List Table 6 Colorful Accent 1"/>
    <w:basedOn w:val="Tablanormal"/>
    <w:uiPriority w:val="51"/>
    <w:rsid w:val="00F7676C"/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customStyle="1" w:styleId="Authors">
    <w:name w:val="Authors"/>
    <w:next w:val="Cuerpo"/>
    <w:rsid w:val="00BA39CD"/>
    <w:pPr>
      <w:pBdr>
        <w:top w:val="nil"/>
        <w:left w:val="nil"/>
        <w:bottom w:val="nil"/>
        <w:right w:val="nil"/>
        <w:between w:val="nil"/>
        <w:bar w:val="nil"/>
      </w:pBdr>
      <w:spacing w:after="320"/>
      <w:jc w:val="center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502AF6"/>
    <w:rPr>
      <w:color w:val="9454C3" w:themeColor="hyperlink"/>
      <w:u w:val="single"/>
    </w:rPr>
  </w:style>
  <w:style w:type="table" w:styleId="Tablaconcuadrcula">
    <w:name w:val="Table Grid"/>
    <w:basedOn w:val="Tablanormal"/>
    <w:uiPriority w:val="39"/>
    <w:rsid w:val="00CB1D12"/>
    <w:rPr>
      <w:rFonts w:ascii="Calibri" w:eastAsia="Calibri" w:hAnsi="Calibri" w:cs="Calibri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2E4B0AD79E4CCA92F1184F258BB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6C9E0-E316-471B-9B31-0D3BD5F06668}"/>
      </w:docPartPr>
      <w:docPartBody>
        <w:p w:rsidR="00710E88" w:rsidRDefault="00C71183" w:rsidP="00C71183">
          <w:pPr>
            <w:pStyle w:val="FA2E4B0AD79E4CCA92F1184F258BB222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183"/>
    <w:rsid w:val="002D747D"/>
    <w:rsid w:val="004A13C5"/>
    <w:rsid w:val="005571DD"/>
    <w:rsid w:val="00587255"/>
    <w:rsid w:val="005F280B"/>
    <w:rsid w:val="0064359C"/>
    <w:rsid w:val="00690BE3"/>
    <w:rsid w:val="006E1C87"/>
    <w:rsid w:val="00710E88"/>
    <w:rsid w:val="00745A06"/>
    <w:rsid w:val="00775E81"/>
    <w:rsid w:val="007E5008"/>
    <w:rsid w:val="0094201F"/>
    <w:rsid w:val="00AF0050"/>
    <w:rsid w:val="00C4751D"/>
    <w:rsid w:val="00C71183"/>
    <w:rsid w:val="00EC606E"/>
    <w:rsid w:val="00FC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C71183"/>
    <w:rPr>
      <w:color w:val="808080"/>
    </w:rPr>
  </w:style>
  <w:style w:type="paragraph" w:customStyle="1" w:styleId="FA2E4B0AD79E4CCA92F1184F258BB222">
    <w:name w:val="FA2E4B0AD79E4CCA92F1184F258BB222"/>
    <w:rsid w:val="00C711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C3042-4519-4709-AAC3-27FEC20BA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proyectos de Aula</dc:title>
  <dc:creator>PROGRAMA DE TECNOLOGÍA EN DESARROLLO DE SOFTWARE</dc:creator>
  <cp:lastModifiedBy>YORBIS DAVID FERNANDEZ BLANCO</cp:lastModifiedBy>
  <cp:revision>2</cp:revision>
  <cp:lastPrinted>2018-03-20T01:16:00Z</cp:lastPrinted>
  <dcterms:created xsi:type="dcterms:W3CDTF">2025-05-13T19:00:00Z</dcterms:created>
  <dcterms:modified xsi:type="dcterms:W3CDTF">2025-05-13T19:00:00Z</dcterms:modified>
</cp:coreProperties>
</file>